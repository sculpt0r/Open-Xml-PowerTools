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88A35" w14:textId="5D189F40" w:rsidR="009B7302" w:rsidRDefault="00D21171">
      <w:r>
        <w:t>Kawałek te</w:t>
      </w:r>
      <w:commentRangeStart w:id="0"/>
      <w:r>
        <w:t>kstu</w:t>
      </w:r>
      <w:commentRangeEnd w:id="0"/>
      <w:r>
        <w:rPr>
          <w:rStyle w:val="Odwoaniedokomentarza"/>
        </w:rPr>
        <w:commentReference w:id="0"/>
      </w:r>
    </w:p>
    <w:p w14:paraId="14A24E8B" w14:textId="28E57157" w:rsidR="00D21171" w:rsidRDefault="00D21171"/>
    <w:p w14:paraId="0539CFA1" w14:textId="15DF0FBC" w:rsidR="00D21171" w:rsidRDefault="00D21171"/>
    <w:p w14:paraId="296B5446" w14:textId="36131C18" w:rsidR="00D21171" w:rsidRDefault="00D21171">
      <w:pPr>
        <w:rPr>
          <w:ins w:id="1" w:author="Michalina Hodur-Kalemba" w:date="2021-04-30T10:47:00Z"/>
        </w:rPr>
      </w:pPr>
      <w:r>
        <w:t xml:space="preserve">Tekst </w:t>
      </w:r>
      <w:r w:rsidRPr="00D21171">
        <w:rPr>
          <w:b/>
          <w:bCs/>
          <w:rPrChange w:id="2" w:author="Michalina Hodur-Kalemba" w:date="2021-04-30T08:52:00Z">
            <w:rPr/>
          </w:rPrChange>
        </w:rPr>
        <w:t>format</w:t>
      </w:r>
      <w:r>
        <w:t xml:space="preserve"> ok</w:t>
      </w:r>
      <w:commentRangeStart w:id="3"/>
      <w:r>
        <w:t>o.</w:t>
      </w:r>
      <w:commentRangeEnd w:id="3"/>
      <w:r w:rsidR="00D03001">
        <w:rPr>
          <w:rStyle w:val="Odwoaniedokomentarza"/>
        </w:rPr>
        <w:commentReference w:id="3"/>
      </w:r>
    </w:p>
    <w:p w14:paraId="1629A095" w14:textId="56024221" w:rsidR="00935C2C" w:rsidRDefault="00935C2C">
      <w:pPr>
        <w:rPr>
          <w:ins w:id="4" w:author="Michalina Hodur-Kalemba" w:date="2021-04-30T10:47:00Z"/>
        </w:rPr>
      </w:pPr>
    </w:p>
    <w:p w14:paraId="2FAFC933" w14:textId="5D9639FC" w:rsidR="00935C2C" w:rsidRDefault="00935C2C">
      <w:ins w:id="5" w:author="Michalina Hodur-Kalemba" w:date="2021-04-30T10:47:00Z">
        <w:r>
          <w:t>Inn</w:t>
        </w:r>
      </w:ins>
      <w:ins w:id="6" w:author="Michalina Hodur-Kalemba" w:date="2021-04-30T10:48:00Z">
        <w:r>
          <w:t xml:space="preserve">y </w:t>
        </w:r>
        <w:proofErr w:type="spellStart"/>
        <w:r w:rsidRPr="00935C2C">
          <w:rPr>
            <w:i/>
            <w:iCs/>
            <w:rPrChange w:id="7" w:author="Michalina Hodur-Kalemba" w:date="2021-04-30T10:48:00Z">
              <w:rPr/>
            </w:rPrChange>
          </w:rPr>
          <w:t>kawal</w:t>
        </w:r>
        <w:r>
          <w:t>ek</w:t>
        </w:r>
      </w:ins>
      <w:proofErr w:type="spellEnd"/>
    </w:p>
    <w:sectPr w:rsidR="00935C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halina Hodur-Kalemba" w:date="2021-04-30T08:51:00Z" w:initials="MH">
    <w:p w14:paraId="274BE3A3" w14:textId="7562F438" w:rsidR="00D21171" w:rsidRDefault="00D21171">
      <w:pPr>
        <w:pStyle w:val="Tekstkomentarza"/>
      </w:pPr>
      <w:r>
        <w:rPr>
          <w:rStyle w:val="Odwoaniedokomentarza"/>
        </w:rPr>
        <w:annotationRef/>
      </w:r>
      <w:r>
        <w:t>Mój komentarz</w:t>
      </w:r>
    </w:p>
  </w:comment>
  <w:comment w:id="3" w:author="Michalina Hodur-Kalemba" w:date="2021-04-30T10:48:00Z" w:initials="MH">
    <w:p w14:paraId="5E3F5934" w14:textId="506AD1E8" w:rsidR="00D03001" w:rsidRDefault="00D03001">
      <w:pPr>
        <w:pStyle w:val="Tekstkomentarza"/>
      </w:pPr>
      <w:r>
        <w:rPr>
          <w:rStyle w:val="Odwoaniedokomentarza"/>
        </w:rPr>
        <w:annotationRef/>
      </w:r>
      <w:r>
        <w:t>Drugi komentarz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74BE3A3" w15:done="0"/>
  <w15:commentEx w15:paraId="5E3F593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643AF" w16cex:dateUtc="2021-04-30T06:51:00Z"/>
  <w16cex:commentExtensible w16cex:durableId="24365EFE" w16cex:dateUtc="2021-04-30T08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4BE3A3" w16cid:durableId="243643AF"/>
  <w16cid:commentId w16cid:paraId="5E3F5934" w16cid:durableId="24365EF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halina Hodur-Kalemba">
    <w15:presenceInfo w15:providerId="Windows Live" w15:userId="6f643e2aa4e2e6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71"/>
    <w:rsid w:val="00935C2C"/>
    <w:rsid w:val="009B7302"/>
    <w:rsid w:val="00D03001"/>
    <w:rsid w:val="00D2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AC9BF"/>
  <w15:chartTrackingRefBased/>
  <w15:docId w15:val="{821F9E77-B1BC-469E-8E09-5BB47D1F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D2117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21171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2117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2117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2117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Michalina Hodur-Kalemba</dc:creator>
  <cp:keywords/>
  <dc:description/>
  <cp:lastModifiedBy>Michalina Hodur-Kalemba</cp:lastModifiedBy>
  <cp:revision>3</cp:revision>
  <dcterms:created xsi:type="dcterms:W3CDTF">2021-04-30T06:51:00Z</dcterms:created>
  <dcterms:modified xsi:type="dcterms:W3CDTF">2021-04-30T08:48:00Z</dcterms:modified>
</cp:coreProperties>
</file>